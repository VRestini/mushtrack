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3FD31" w14:textId="77777777" w:rsidR="00930D8B" w:rsidRPr="00930D8B" w:rsidRDefault="00930D8B" w:rsidP="00216645">
      <w:pPr>
        <w:pStyle w:val="Ttulo1"/>
        <w:jc w:val="center"/>
        <w:rPr>
          <w:color w:val="auto"/>
          <w:sz w:val="28"/>
          <w:szCs w:val="28"/>
        </w:rPr>
      </w:pPr>
    </w:p>
    <w:p w14:paraId="4110EDD8" w14:textId="77777777" w:rsidR="00930D8B" w:rsidRPr="00C949FF" w:rsidRDefault="00930D8B" w:rsidP="00930D8B">
      <w:pPr>
        <w:jc w:val="center"/>
        <w:rPr>
          <w:rFonts w:asciiTheme="majorHAnsi" w:hAnsiTheme="majorHAnsi" w:cs="Calibri"/>
          <w:b/>
          <w:bCs/>
          <w:sz w:val="36"/>
          <w:szCs w:val="36"/>
        </w:rPr>
      </w:pPr>
      <w:r w:rsidRPr="00C949FF">
        <w:rPr>
          <w:rFonts w:asciiTheme="majorHAnsi" w:hAnsiTheme="majorHAnsi" w:cs="Calibri"/>
          <w:b/>
          <w:bCs/>
          <w:sz w:val="36"/>
          <w:szCs w:val="36"/>
        </w:rPr>
        <w:t>SPTECH - SÃO PAULO TECH SCHOOL</w:t>
      </w:r>
    </w:p>
    <w:p w14:paraId="418161B8" w14:textId="77777777" w:rsidR="00930D8B" w:rsidRPr="00930D8B" w:rsidRDefault="00930D8B" w:rsidP="00930D8B">
      <w:pPr>
        <w:jc w:val="center"/>
        <w:rPr>
          <w:rFonts w:asciiTheme="majorHAnsi" w:hAnsiTheme="majorHAnsi" w:cs="Calibri"/>
          <w:sz w:val="28"/>
          <w:szCs w:val="28"/>
        </w:rPr>
      </w:pPr>
      <w:r w:rsidRPr="00930D8B">
        <w:rPr>
          <w:rFonts w:asciiTheme="majorHAnsi" w:hAnsiTheme="majorHAnsi" w:cs="Calibri"/>
          <w:sz w:val="28"/>
          <w:szCs w:val="28"/>
        </w:rPr>
        <w:t>CURSO ANÁLISE E DESENVOLVIMENTO DE SISTEMAS</w:t>
      </w:r>
    </w:p>
    <w:p w14:paraId="5CC9B426" w14:textId="77777777" w:rsidR="00930D8B" w:rsidRDefault="00930D8B" w:rsidP="00216645">
      <w:pPr>
        <w:pStyle w:val="Ttulo1"/>
        <w:jc w:val="center"/>
        <w:rPr>
          <w:color w:val="auto"/>
          <w:sz w:val="28"/>
          <w:szCs w:val="28"/>
        </w:rPr>
      </w:pPr>
    </w:p>
    <w:p w14:paraId="6A4E8D87" w14:textId="77777777" w:rsidR="00E0692C" w:rsidRDefault="00E0692C" w:rsidP="00E0692C"/>
    <w:p w14:paraId="0A85CB08" w14:textId="77777777" w:rsidR="00E0692C" w:rsidRDefault="00E0692C" w:rsidP="00E0692C"/>
    <w:p w14:paraId="7FD55FA6" w14:textId="77777777" w:rsidR="00E0692C" w:rsidRDefault="00E0692C" w:rsidP="00E0692C"/>
    <w:p w14:paraId="5B0A23C9" w14:textId="77777777" w:rsidR="00E0692C" w:rsidRDefault="00E0692C" w:rsidP="00E0692C"/>
    <w:p w14:paraId="71D31526" w14:textId="77777777" w:rsidR="00E0692C" w:rsidRPr="00E0692C" w:rsidRDefault="00E0692C" w:rsidP="00E0692C"/>
    <w:p w14:paraId="4BC4BAF8" w14:textId="78652F04" w:rsidR="00615038" w:rsidRDefault="0062599B" w:rsidP="00216645">
      <w:pPr>
        <w:pStyle w:val="Ttulo1"/>
        <w:jc w:val="center"/>
        <w:rPr>
          <w:b/>
          <w:bCs/>
          <w:color w:val="auto"/>
        </w:rPr>
      </w:pPr>
      <w:r w:rsidRPr="00C949FF">
        <w:rPr>
          <w:b/>
          <w:bCs/>
          <w:color w:val="auto"/>
        </w:rPr>
        <w:t>Monitoramento de temperatura e umidade em estufas para cultivo de cogumelos</w:t>
      </w:r>
    </w:p>
    <w:p w14:paraId="24D58674" w14:textId="77777777" w:rsidR="00C949FF" w:rsidRDefault="00C949FF" w:rsidP="00C949FF"/>
    <w:p w14:paraId="78A714D5" w14:textId="77777777" w:rsidR="00C949FF" w:rsidRPr="00C949FF" w:rsidRDefault="00C949FF" w:rsidP="00C949FF"/>
    <w:p w14:paraId="69E924D5" w14:textId="77777777" w:rsidR="00930D8B" w:rsidRDefault="00930D8B" w:rsidP="00930D8B"/>
    <w:p w14:paraId="43B0C596" w14:textId="0B86A6F7" w:rsidR="00930D8B" w:rsidRDefault="002D1CD6" w:rsidP="002D1CD6">
      <w:pPr>
        <w:jc w:val="center"/>
        <w:rPr>
          <w:b/>
          <w:bCs/>
          <w:sz w:val="32"/>
          <w:szCs w:val="32"/>
        </w:rPr>
      </w:pPr>
      <w:r w:rsidRPr="00A8522D">
        <w:rPr>
          <w:b/>
          <w:bCs/>
          <w:sz w:val="32"/>
          <w:szCs w:val="32"/>
        </w:rPr>
        <w:t>Grupo 10</w:t>
      </w:r>
    </w:p>
    <w:p w14:paraId="4A8C9E4D" w14:textId="6D0721DF" w:rsidR="00A8522D" w:rsidRPr="00C949FF" w:rsidRDefault="00A8522D" w:rsidP="002D1CD6">
      <w:pPr>
        <w:jc w:val="center"/>
        <w:rPr>
          <w:sz w:val="32"/>
          <w:szCs w:val="32"/>
        </w:rPr>
      </w:pPr>
      <w:r w:rsidRPr="00C949FF">
        <w:rPr>
          <w:sz w:val="32"/>
          <w:szCs w:val="32"/>
        </w:rPr>
        <w:t xml:space="preserve">Ana Beatriz </w:t>
      </w:r>
      <w:proofErr w:type="spellStart"/>
      <w:r w:rsidRPr="00C949FF">
        <w:rPr>
          <w:sz w:val="32"/>
          <w:szCs w:val="32"/>
        </w:rPr>
        <w:t>Zinatto</w:t>
      </w:r>
      <w:proofErr w:type="spellEnd"/>
      <w:r w:rsidRPr="00C949FF">
        <w:rPr>
          <w:sz w:val="32"/>
          <w:szCs w:val="32"/>
        </w:rPr>
        <w:t xml:space="preserve"> Sobral</w:t>
      </w:r>
    </w:p>
    <w:p w14:paraId="1D29E045" w14:textId="72D91B2A" w:rsidR="00681D28" w:rsidRPr="00C949FF" w:rsidRDefault="00681D28" w:rsidP="002D1CD6">
      <w:pPr>
        <w:jc w:val="center"/>
        <w:rPr>
          <w:sz w:val="32"/>
          <w:szCs w:val="32"/>
        </w:rPr>
      </w:pPr>
      <w:r w:rsidRPr="00C949FF">
        <w:rPr>
          <w:sz w:val="32"/>
          <w:szCs w:val="32"/>
        </w:rPr>
        <w:t>Ana Karoline Gomes Bento Barrocal</w:t>
      </w:r>
    </w:p>
    <w:p w14:paraId="3A40EF9A" w14:textId="48C898E9" w:rsidR="00815667" w:rsidRPr="00C949FF" w:rsidRDefault="00815667" w:rsidP="002D1CD6">
      <w:pPr>
        <w:jc w:val="center"/>
        <w:rPr>
          <w:sz w:val="32"/>
          <w:szCs w:val="32"/>
        </w:rPr>
      </w:pPr>
      <w:proofErr w:type="spellStart"/>
      <w:r w:rsidRPr="00C949FF">
        <w:rPr>
          <w:sz w:val="32"/>
          <w:szCs w:val="32"/>
        </w:rPr>
        <w:t>Lays</w:t>
      </w:r>
      <w:proofErr w:type="spellEnd"/>
      <w:r w:rsidRPr="00C949FF">
        <w:rPr>
          <w:sz w:val="32"/>
          <w:szCs w:val="32"/>
        </w:rPr>
        <w:t xml:space="preserve"> Abreu Coqueiro</w:t>
      </w:r>
    </w:p>
    <w:p w14:paraId="3B203200" w14:textId="5D51762E" w:rsidR="00815667" w:rsidRPr="00C949FF" w:rsidRDefault="00815667" w:rsidP="002D1CD6">
      <w:pPr>
        <w:jc w:val="center"/>
        <w:rPr>
          <w:sz w:val="32"/>
          <w:szCs w:val="32"/>
        </w:rPr>
      </w:pPr>
      <w:proofErr w:type="spellStart"/>
      <w:r w:rsidRPr="00C949FF">
        <w:rPr>
          <w:sz w:val="32"/>
          <w:szCs w:val="32"/>
        </w:rPr>
        <w:t>Lu</w:t>
      </w:r>
      <w:r w:rsidR="002911C6" w:rsidRPr="00C949FF">
        <w:rPr>
          <w:sz w:val="32"/>
          <w:szCs w:val="32"/>
        </w:rPr>
        <w:t>y</w:t>
      </w:r>
      <w:r w:rsidRPr="00C949FF">
        <w:rPr>
          <w:sz w:val="32"/>
          <w:szCs w:val="32"/>
        </w:rPr>
        <w:t>s</w:t>
      </w:r>
      <w:proofErr w:type="spellEnd"/>
      <w:r w:rsidRPr="00C949FF">
        <w:rPr>
          <w:sz w:val="32"/>
          <w:szCs w:val="32"/>
        </w:rPr>
        <w:t xml:space="preserve"> Felippe </w:t>
      </w:r>
      <w:r w:rsidR="002911C6" w:rsidRPr="00C949FF">
        <w:rPr>
          <w:sz w:val="32"/>
          <w:szCs w:val="32"/>
        </w:rPr>
        <w:t>Silva da Cruz</w:t>
      </w:r>
    </w:p>
    <w:p w14:paraId="5636151F" w14:textId="51D7101E" w:rsidR="002911C6" w:rsidRPr="00C949FF" w:rsidRDefault="002B4E6C" w:rsidP="002D1CD6">
      <w:pPr>
        <w:jc w:val="center"/>
        <w:rPr>
          <w:sz w:val="32"/>
          <w:szCs w:val="32"/>
        </w:rPr>
      </w:pPr>
      <w:r w:rsidRPr="00C949FF">
        <w:rPr>
          <w:sz w:val="32"/>
          <w:szCs w:val="32"/>
        </w:rPr>
        <w:t xml:space="preserve">Vitor Souza </w:t>
      </w:r>
      <w:proofErr w:type="spellStart"/>
      <w:r w:rsidRPr="00C949FF">
        <w:rPr>
          <w:sz w:val="32"/>
          <w:szCs w:val="32"/>
        </w:rPr>
        <w:t>Librelon</w:t>
      </w:r>
      <w:proofErr w:type="spellEnd"/>
      <w:r w:rsidRPr="00C949FF">
        <w:rPr>
          <w:sz w:val="32"/>
          <w:szCs w:val="32"/>
        </w:rPr>
        <w:t xml:space="preserve"> </w:t>
      </w:r>
      <w:proofErr w:type="spellStart"/>
      <w:r w:rsidR="00C949FF" w:rsidRPr="00C949FF">
        <w:rPr>
          <w:sz w:val="32"/>
          <w:szCs w:val="32"/>
        </w:rPr>
        <w:t>Restini</w:t>
      </w:r>
      <w:proofErr w:type="spellEnd"/>
    </w:p>
    <w:p w14:paraId="67ADDDCA" w14:textId="77777777" w:rsidR="00681D28" w:rsidRDefault="00681D28" w:rsidP="002D1CD6">
      <w:pPr>
        <w:jc w:val="center"/>
        <w:rPr>
          <w:b/>
          <w:bCs/>
          <w:sz w:val="32"/>
          <w:szCs w:val="32"/>
        </w:rPr>
      </w:pPr>
    </w:p>
    <w:p w14:paraId="38D479F3" w14:textId="775BDF57" w:rsidR="0062599B" w:rsidRDefault="00815667" w:rsidP="0062599B">
      <w:r>
        <w:rPr>
          <w:b/>
          <w:bCs/>
          <w:sz w:val="32"/>
          <w:szCs w:val="32"/>
        </w:rPr>
        <w:tab/>
      </w:r>
    </w:p>
    <w:p w14:paraId="51D0FFCD" w14:textId="77777777" w:rsidR="00216645" w:rsidRDefault="00216645" w:rsidP="0062599B"/>
    <w:p w14:paraId="3DE8393B" w14:textId="77777777" w:rsidR="00216645" w:rsidRDefault="00216645" w:rsidP="00E0692C">
      <w:pPr>
        <w:jc w:val="center"/>
        <w:rPr>
          <w:u w:val="single"/>
        </w:rPr>
      </w:pPr>
    </w:p>
    <w:p w14:paraId="405D4972" w14:textId="77777777" w:rsidR="00216645" w:rsidRDefault="00216645" w:rsidP="0062599B"/>
    <w:p w14:paraId="439F89CA" w14:textId="77777777" w:rsidR="00216645" w:rsidRDefault="00216645" w:rsidP="0062599B"/>
    <w:p w14:paraId="75E9C596" w14:textId="77777777" w:rsidR="00216645" w:rsidRDefault="00216645" w:rsidP="0062599B"/>
    <w:p w14:paraId="32C5DE52" w14:textId="77777777" w:rsidR="00E0692C" w:rsidRPr="00FB6E72" w:rsidRDefault="00E0692C" w:rsidP="00E0692C">
      <w:pPr>
        <w:jc w:val="center"/>
        <w:rPr>
          <w:rFonts w:ascii="Calibri" w:eastAsia="Calibri Light" w:hAnsi="Calibri" w:cs="Calibri"/>
        </w:rPr>
      </w:pPr>
      <w:r w:rsidRPr="00FB6E72">
        <w:rPr>
          <w:rFonts w:ascii="Calibri" w:eastAsia="Calibri Light" w:hAnsi="Calibri" w:cs="Calibri"/>
        </w:rPr>
        <w:t>SÃO PAULO – SP</w:t>
      </w:r>
    </w:p>
    <w:p w14:paraId="6BEEBBEA" w14:textId="77777777" w:rsidR="00E0692C" w:rsidRPr="00FB6E72" w:rsidRDefault="00E0692C" w:rsidP="00E0692C">
      <w:pPr>
        <w:jc w:val="center"/>
        <w:rPr>
          <w:rFonts w:ascii="Calibri" w:eastAsia="Calibri Light" w:hAnsi="Calibri" w:cs="Calibri"/>
        </w:rPr>
      </w:pPr>
      <w:r w:rsidRPr="00FB6E72">
        <w:rPr>
          <w:rFonts w:ascii="Calibri" w:eastAsia="Calibri Light" w:hAnsi="Calibri" w:cs="Calibri"/>
        </w:rPr>
        <w:t>2025</w:t>
      </w:r>
    </w:p>
    <w:p w14:paraId="778B988E" w14:textId="77777777" w:rsidR="00216645" w:rsidRDefault="00216645" w:rsidP="00E0692C">
      <w:pPr>
        <w:jc w:val="center"/>
      </w:pPr>
    </w:p>
    <w:p w14:paraId="5F6E8BFA" w14:textId="7B59E646" w:rsidR="00216645" w:rsidRPr="00B92FA3" w:rsidRDefault="00B92FA3" w:rsidP="0062599B">
      <w:pPr>
        <w:rPr>
          <w:b/>
          <w:bCs/>
          <w:sz w:val="28"/>
          <w:szCs w:val="28"/>
        </w:rPr>
      </w:pPr>
      <w:r w:rsidRPr="00B92FA3">
        <w:rPr>
          <w:b/>
          <w:bCs/>
          <w:sz w:val="28"/>
          <w:szCs w:val="28"/>
        </w:rPr>
        <w:t>Sumário</w:t>
      </w:r>
    </w:p>
    <w:p w14:paraId="33AEB875" w14:textId="77777777" w:rsidR="00216645" w:rsidRDefault="00216645" w:rsidP="0062599B"/>
    <w:p w14:paraId="4DBF614B" w14:textId="77777777" w:rsidR="00216645" w:rsidRDefault="00216645" w:rsidP="0062599B"/>
    <w:p w14:paraId="3A9387BE" w14:textId="77777777" w:rsidR="00216645" w:rsidRDefault="00216645" w:rsidP="0062599B"/>
    <w:p w14:paraId="3D135680" w14:textId="77777777" w:rsidR="00216645" w:rsidRDefault="00216645" w:rsidP="0062599B"/>
    <w:p w14:paraId="1B4BACC6" w14:textId="77777777" w:rsidR="00216645" w:rsidRDefault="00216645" w:rsidP="0062599B"/>
    <w:p w14:paraId="635D1DD3" w14:textId="77777777" w:rsidR="00216645" w:rsidRDefault="00216645" w:rsidP="0062599B"/>
    <w:p w14:paraId="7A3FE912" w14:textId="77777777" w:rsidR="00216645" w:rsidRDefault="00216645" w:rsidP="0062599B"/>
    <w:p w14:paraId="45B58EC5" w14:textId="77777777" w:rsidR="00216645" w:rsidRDefault="00216645" w:rsidP="0062599B"/>
    <w:p w14:paraId="79A1A390" w14:textId="77777777" w:rsidR="00216645" w:rsidRDefault="00216645" w:rsidP="0062599B"/>
    <w:p w14:paraId="09A0A772" w14:textId="77777777" w:rsidR="00216645" w:rsidRDefault="00216645" w:rsidP="0062599B"/>
    <w:p w14:paraId="268307F5" w14:textId="77777777" w:rsidR="00216645" w:rsidRDefault="00216645" w:rsidP="0062599B"/>
    <w:p w14:paraId="047B3A1E" w14:textId="77777777" w:rsidR="00216645" w:rsidRDefault="00216645" w:rsidP="0062599B"/>
    <w:p w14:paraId="4230AA5C" w14:textId="77777777" w:rsidR="00216645" w:rsidRDefault="00216645" w:rsidP="0062599B"/>
    <w:p w14:paraId="20C22EA3" w14:textId="77777777" w:rsidR="00216645" w:rsidRDefault="00216645" w:rsidP="0062599B"/>
    <w:p w14:paraId="66171930" w14:textId="77777777" w:rsidR="00216645" w:rsidRDefault="00216645" w:rsidP="0062599B"/>
    <w:p w14:paraId="4A78F45B" w14:textId="77777777" w:rsidR="00216645" w:rsidRDefault="00216645" w:rsidP="0062599B"/>
    <w:p w14:paraId="362088E5" w14:textId="77777777" w:rsidR="00216645" w:rsidRDefault="00216645" w:rsidP="0062599B"/>
    <w:p w14:paraId="7848E2C8" w14:textId="77777777" w:rsidR="00216645" w:rsidRDefault="00216645" w:rsidP="0062599B"/>
    <w:p w14:paraId="1817A2BE" w14:textId="77777777" w:rsidR="00B92FA3" w:rsidRDefault="00B92FA3" w:rsidP="0062599B"/>
    <w:p w14:paraId="5254BC32" w14:textId="77777777" w:rsidR="00B92FA3" w:rsidRDefault="00B92FA3" w:rsidP="0062599B"/>
    <w:p w14:paraId="6E27E848" w14:textId="77777777" w:rsidR="00B92FA3" w:rsidRDefault="00B92FA3" w:rsidP="0062599B"/>
    <w:p w14:paraId="059D4DA7" w14:textId="77777777" w:rsidR="00B92FA3" w:rsidRDefault="00B92FA3" w:rsidP="0062599B"/>
    <w:p w14:paraId="10A8EE00" w14:textId="77777777" w:rsidR="00B92FA3" w:rsidRDefault="00B92FA3" w:rsidP="0062599B"/>
    <w:p w14:paraId="36DBA89F" w14:textId="77777777" w:rsidR="00216645" w:rsidRDefault="00216645" w:rsidP="0062599B"/>
    <w:p w14:paraId="107EB6D5" w14:textId="77777777" w:rsidR="0062599B" w:rsidRDefault="0062599B" w:rsidP="0062599B"/>
    <w:p w14:paraId="6236804D" w14:textId="13479AF9" w:rsidR="0062599B" w:rsidRDefault="0062599B" w:rsidP="0062599B">
      <w:pPr>
        <w:pStyle w:val="Ttulo2"/>
      </w:pPr>
      <w:r>
        <w:t xml:space="preserve">Objetivo </w:t>
      </w:r>
    </w:p>
    <w:p w14:paraId="78662B7C" w14:textId="314265F6" w:rsidR="0062599B" w:rsidRDefault="0062599B" w:rsidP="0062599B">
      <w:pPr>
        <w:pStyle w:val="Ttulo2"/>
      </w:pPr>
      <w:r>
        <w:t>Justificativa</w:t>
      </w:r>
    </w:p>
    <w:p w14:paraId="1F3B19DE" w14:textId="1ED74F1D" w:rsidR="00025A3E" w:rsidRPr="00025A3E" w:rsidRDefault="00025A3E" w:rsidP="00025A3E">
      <w:pPr>
        <w:pStyle w:val="Ttulo2"/>
      </w:pPr>
      <w:r>
        <w:t>Escopo</w:t>
      </w:r>
    </w:p>
    <w:p w14:paraId="6690F465" w14:textId="300C8450" w:rsidR="0062599B" w:rsidRDefault="0062599B" w:rsidP="0062599B">
      <w:pPr>
        <w:pStyle w:val="Ttulo2"/>
      </w:pPr>
      <w:r>
        <w:t xml:space="preserve">Requisitos </w:t>
      </w:r>
    </w:p>
    <w:p w14:paraId="17ED6AAB" w14:textId="2716E1CC" w:rsidR="00025A3E" w:rsidRPr="00025A3E" w:rsidRDefault="00025A3E" w:rsidP="00025A3E">
      <w:pPr>
        <w:pStyle w:val="Ttulo2"/>
      </w:pPr>
      <w:r>
        <w:t xml:space="preserve">Limites e exclusões </w:t>
      </w:r>
    </w:p>
    <w:p w14:paraId="66CD66C9" w14:textId="5F3F65C4" w:rsidR="0062599B" w:rsidRDefault="0062599B" w:rsidP="0062599B">
      <w:pPr>
        <w:pStyle w:val="Ttulo2"/>
      </w:pPr>
      <w:r>
        <w:t xml:space="preserve">Macro Cronograma </w:t>
      </w:r>
    </w:p>
    <w:p w14:paraId="01793507" w14:textId="3BE88F6B" w:rsidR="00025A3E" w:rsidRPr="00025A3E" w:rsidRDefault="00025A3E" w:rsidP="00025A3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025A3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Recursos necessários </w:t>
      </w:r>
    </w:p>
    <w:p w14:paraId="150AF415" w14:textId="43D85F5A" w:rsidR="0062599B" w:rsidRDefault="0062599B" w:rsidP="0062599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2599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Premissas</w:t>
      </w:r>
    </w:p>
    <w:p w14:paraId="127A0E87" w14:textId="69DE10C1" w:rsidR="0062599B" w:rsidRPr="0062599B" w:rsidRDefault="0062599B" w:rsidP="0062599B">
      <w:pPr>
        <w:pStyle w:val="Ttulo2"/>
      </w:pPr>
      <w:r>
        <w:lastRenderedPageBreak/>
        <w:t xml:space="preserve">Restrições </w:t>
      </w:r>
    </w:p>
    <w:p w14:paraId="04EE1BAF" w14:textId="77777777" w:rsidR="0062599B" w:rsidRDefault="0062599B" w:rsidP="0062599B">
      <w:pPr>
        <w:pStyle w:val="Ttulo2"/>
      </w:pPr>
      <w:r w:rsidRPr="0062599B">
        <w:t xml:space="preserve">Stakeholders </w:t>
      </w:r>
    </w:p>
    <w:p w14:paraId="182A9189" w14:textId="77777777" w:rsidR="0062599B" w:rsidRPr="0062599B" w:rsidRDefault="0062599B" w:rsidP="0062599B"/>
    <w:sectPr w:rsidR="0062599B" w:rsidRPr="0062599B" w:rsidSect="0062599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0DC25" w14:textId="77777777" w:rsidR="0062599B" w:rsidRDefault="0062599B" w:rsidP="0062599B">
      <w:pPr>
        <w:spacing w:after="0" w:line="240" w:lineRule="auto"/>
      </w:pPr>
      <w:r>
        <w:separator/>
      </w:r>
    </w:p>
  </w:endnote>
  <w:endnote w:type="continuationSeparator" w:id="0">
    <w:p w14:paraId="0C68C089" w14:textId="77777777" w:rsidR="0062599B" w:rsidRDefault="0062599B" w:rsidP="0062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691CD" w14:textId="77777777" w:rsidR="0062599B" w:rsidRDefault="0062599B" w:rsidP="0062599B">
      <w:pPr>
        <w:spacing w:after="0" w:line="240" w:lineRule="auto"/>
      </w:pPr>
      <w:r>
        <w:separator/>
      </w:r>
    </w:p>
  </w:footnote>
  <w:footnote w:type="continuationSeparator" w:id="0">
    <w:p w14:paraId="76FE6738" w14:textId="77777777" w:rsidR="0062599B" w:rsidRDefault="0062599B" w:rsidP="00625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9B"/>
    <w:rsid w:val="00025A3E"/>
    <w:rsid w:val="0018579B"/>
    <w:rsid w:val="00216645"/>
    <w:rsid w:val="002911C6"/>
    <w:rsid w:val="002B4E6C"/>
    <w:rsid w:val="002D1CD6"/>
    <w:rsid w:val="002E3915"/>
    <w:rsid w:val="00615038"/>
    <w:rsid w:val="0062599B"/>
    <w:rsid w:val="00681D28"/>
    <w:rsid w:val="00815667"/>
    <w:rsid w:val="00930D8B"/>
    <w:rsid w:val="00A8522D"/>
    <w:rsid w:val="00B92FA3"/>
    <w:rsid w:val="00C949FF"/>
    <w:rsid w:val="00CE59A9"/>
    <w:rsid w:val="00E0692C"/>
    <w:rsid w:val="00F7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A14A"/>
  <w15:chartTrackingRefBased/>
  <w15:docId w15:val="{39EDC117-10DE-4A63-AA65-FCB909FA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5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5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5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5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5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5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5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5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5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5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25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25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59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59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59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59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59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59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5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5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5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5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5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59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59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59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5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59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599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25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99B"/>
  </w:style>
  <w:style w:type="paragraph" w:styleId="Rodap">
    <w:name w:val="footer"/>
    <w:basedOn w:val="Normal"/>
    <w:link w:val="RodapChar"/>
    <w:uiPriority w:val="99"/>
    <w:unhideWhenUsed/>
    <w:rsid w:val="00625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fb9151bae8540d107d25a20c8c72fb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22e3e16f3c3ec271fa2e4f387a7231c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AB58E4-4D3A-4AA7-B901-A5D4DBBD037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1dc861b8-2196-455d-b291-a999da8cffb6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311FEA5-7273-4D90-92B9-F5189F3D71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ECCA12-285F-446A-9D8F-64220FEC3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 ABREU COQUEIRO .</dc:creator>
  <cp:keywords/>
  <dc:description/>
  <cp:lastModifiedBy>ANA BEATRIZ ZINATTO SOBRAL .</cp:lastModifiedBy>
  <cp:revision>2</cp:revision>
  <dcterms:created xsi:type="dcterms:W3CDTF">2025-04-03T01:33:00Z</dcterms:created>
  <dcterms:modified xsi:type="dcterms:W3CDTF">2025-04-03T01:33:00Z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